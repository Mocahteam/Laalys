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F2" w:rsidRDefault="00E415F2" w:rsidP="00E415F2">
      <w:pPr>
        <w:pStyle w:val="Titre1"/>
      </w:pPr>
      <w:r>
        <w:t xml:space="preserve">Initialisation des profils théoriques (calcul </w:t>
      </w:r>
      <w:proofErr w:type="gramStart"/>
      <w:r>
        <w:t>des</w:t>
      </w:r>
      <w:r w:rsidR="00364FF0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:rsidR="003878F6" w:rsidRDefault="004961F3" w:rsidP="002C7446">
      <w:r>
        <w:t xml:space="preserve">Pour chaque niveau demander à l’expert pédagogique de noter la difficulté du niveau sur une échelle à 5 valeurs (1 </w:t>
      </w:r>
      <w:r>
        <w:sym w:font="Wingdings" w:char="F0F3"/>
      </w:r>
      <w:r>
        <w:t xml:space="preserve"> Très facile … </w:t>
      </w:r>
      <w:r w:rsidR="00443690">
        <w:t xml:space="preserve">5 </w:t>
      </w:r>
      <w:r>
        <w:sym w:font="Wingdings" w:char="F0F3"/>
      </w:r>
      <w:r>
        <w:t xml:space="preserve"> Très difficile). Cette valeur est interprétée de </w:t>
      </w:r>
      <w:r w:rsidR="00443690">
        <w:t>façon à répondre à la question</w:t>
      </w:r>
      <w:r>
        <w:t xml:space="preserve"> : « Quelle est la proportion de </w:t>
      </w:r>
      <w:r w:rsidR="00AF200B">
        <w:t xml:space="preserve">succès </w:t>
      </w:r>
      <w:r>
        <w:t>attendu</w:t>
      </w:r>
      <w:r w:rsidR="00883E2C">
        <w:t>e</w:t>
      </w:r>
      <w:r>
        <w:t xml:space="preserve"> lors de la réalisation d’un niveau sachant que le joueur maîtrise toutes les compétences du niveau considéré</w:t>
      </w:r>
      <w:r w:rsidR="002C7446">
        <w:t> ?</w:t>
      </w:r>
      <w:r>
        <w:t> ».</w:t>
      </w:r>
    </w:p>
    <w:p w:rsidR="003878F6" w:rsidRDefault="004961F3" w:rsidP="002C7446">
      <w:r>
        <w:t>Dans la suite la valeur indiquée dans cette échelle est notée 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 » pour « difficulté du niveau </w:t>
      </w:r>
      <w:r w:rsidR="00364FF0">
        <w:t>n</w:t>
      </w:r>
      <w:r>
        <w:t> » et peut prendre les valeurs suivantes</w:t>
      </w:r>
      <w:r w:rsidR="005D7BAA">
        <w:t xml:space="preserve"> (voir les perspectives pour d’autres pistes d’initialisation </w:t>
      </w:r>
      <w:proofErr w:type="gramStart"/>
      <w:r w:rsidR="005D7BAA"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diff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D7BAA">
        <w:rPr>
          <w:rFonts w:eastAsiaTheme="minorEastAsia"/>
        </w:rPr>
        <w:t>)</w:t>
      </w:r>
      <w:r>
        <w:t> :</w:t>
      </w:r>
    </w:p>
    <w:p w:rsidR="00574A28" w:rsidRDefault="00574A28" w:rsidP="00574A28">
      <w:pPr>
        <w:pStyle w:val="Lgende"/>
        <w:keepNext/>
        <w:jc w:val="center"/>
      </w:pPr>
      <w:bookmarkStart w:id="0" w:name="_Ref413686934"/>
      <w:r>
        <w:t xml:space="preserve">Tableau </w:t>
      </w:r>
      <w:r w:rsidR="00FF50B5">
        <w:fldChar w:fldCharType="begin"/>
      </w:r>
      <w:r w:rsidR="00FF50B5">
        <w:instrText xml:space="preserve"> SEQ Tableau \* ARABIC </w:instrText>
      </w:r>
      <w:r w:rsidR="00FF50B5">
        <w:fldChar w:fldCharType="separate"/>
      </w:r>
      <w:r w:rsidR="00572631">
        <w:rPr>
          <w:noProof/>
        </w:rPr>
        <w:t>1</w:t>
      </w:r>
      <w:r w:rsidR="00FF50B5">
        <w:rPr>
          <w:noProof/>
        </w:rPr>
        <w:fldChar w:fldCharType="end"/>
      </w:r>
      <w:bookmarkEnd w:id="0"/>
      <w:r>
        <w:t xml:space="preserve"> : Etalonner la difficulté d'un niveau</w:t>
      </w:r>
    </w:p>
    <w:tbl>
      <w:tblPr>
        <w:tblStyle w:val="Listeclaire"/>
        <w:tblW w:w="0" w:type="auto"/>
        <w:jc w:val="center"/>
        <w:tblInd w:w="223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</w:tblGrid>
      <w:tr w:rsidR="004961F3" w:rsidTr="00447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961F3" w:rsidRDefault="004961F3">
            <w:r>
              <w:t>Niveau de difficulté</w:t>
            </w:r>
          </w:p>
        </w:tc>
        <w:tc>
          <w:tcPr>
            <w:tcW w:w="2126" w:type="dxa"/>
          </w:tcPr>
          <w:p w:rsidR="004961F3" w:rsidRDefault="00FF50B5" w:rsidP="0036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4961F3" w:rsidTr="0044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961F3" w:rsidRDefault="004961F3">
            <w:r>
              <w:t>Très facile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61F3" w:rsidRDefault="004961F3" w:rsidP="0049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</w:tr>
      <w:tr w:rsidR="004961F3" w:rsidTr="00447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961F3" w:rsidRDefault="004961F3">
            <w:r>
              <w:t>Facile</w:t>
            </w:r>
          </w:p>
        </w:tc>
        <w:tc>
          <w:tcPr>
            <w:tcW w:w="2126" w:type="dxa"/>
          </w:tcPr>
          <w:p w:rsidR="004961F3" w:rsidRDefault="004961F3" w:rsidP="0049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</w:tr>
      <w:tr w:rsidR="004961F3" w:rsidTr="0044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961F3" w:rsidRDefault="004961F3">
            <w:r>
              <w:t>Moyen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61F3" w:rsidRDefault="004961F3" w:rsidP="0049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4961F3" w:rsidTr="00447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961F3" w:rsidRDefault="004961F3">
            <w:r>
              <w:t>Difficile</w:t>
            </w:r>
          </w:p>
        </w:tc>
        <w:tc>
          <w:tcPr>
            <w:tcW w:w="2126" w:type="dxa"/>
          </w:tcPr>
          <w:p w:rsidR="004961F3" w:rsidRDefault="004961F3" w:rsidP="0049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4961F3" w:rsidTr="0044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961F3" w:rsidRDefault="004961F3">
            <w:r>
              <w:t>Très difficile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61F3" w:rsidRDefault="004961F3" w:rsidP="0049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</w:tr>
    </w:tbl>
    <w:p w:rsidR="003878F6" w:rsidRDefault="00ED7E29" w:rsidP="002C7446">
      <w:pPr>
        <w:spacing w:before="120"/>
      </w:pPr>
      <w:r>
        <w:t>Autrement dit</w:t>
      </w:r>
      <w:r w:rsidR="00883E2C">
        <w:t>,</w:t>
      </w:r>
      <w:r>
        <w:t xml:space="preserve"> on considère que pour un niveau très facile on </w:t>
      </w:r>
      <w:r w:rsidR="001C5A31">
        <w:t>s'</w:t>
      </w:r>
      <w:r>
        <w:t xml:space="preserve">attend </w:t>
      </w:r>
      <w:r w:rsidR="001C5A31">
        <w:t xml:space="preserve">à ce </w:t>
      </w:r>
      <w:r>
        <w:t>que</w:t>
      </w:r>
      <w:r w:rsidR="00AF200B">
        <w:t xml:space="preserve"> sur l’ensemble des actions le taux de succès soit au minimum de</w:t>
      </w:r>
      <w:r>
        <w:t xml:space="preserve"> 90% </w:t>
      </w:r>
      <w:r w:rsidR="00AF200B">
        <w:t xml:space="preserve">(le taux de succès et d’échec de chaque action labellisée est </w:t>
      </w:r>
      <w:r w:rsidR="00696A60">
        <w:t>défini</w:t>
      </w:r>
      <w:r w:rsidR="00AF200B">
        <w:t xml:space="preserve"> dans le </w:t>
      </w:r>
      <w:r w:rsidR="00AF200B">
        <w:fldChar w:fldCharType="begin"/>
      </w:r>
      <w:r w:rsidR="00AF200B">
        <w:instrText xml:space="preserve"> REF _Ref413687964 \h </w:instrText>
      </w:r>
      <w:r w:rsidR="00AF200B">
        <w:fldChar w:fldCharType="separate"/>
      </w:r>
      <w:r w:rsidR="00572631">
        <w:t xml:space="preserve">Tableau </w:t>
      </w:r>
      <w:r w:rsidR="00572631">
        <w:rPr>
          <w:noProof/>
        </w:rPr>
        <w:t>3</w:t>
      </w:r>
      <w:r w:rsidR="00AF200B">
        <w:fldChar w:fldCharType="end"/>
      </w:r>
      <w:r w:rsidR="00AF200B">
        <w:t>).</w:t>
      </w:r>
      <w:r w:rsidR="00FF3D3C">
        <w:t xml:space="preserve"> Si tel est le cas</w:t>
      </w:r>
      <w:r w:rsidR="0030030E">
        <w:t>,</w:t>
      </w:r>
      <w:r w:rsidR="00FF3D3C">
        <w:t xml:space="preserve"> on considèrera que les compétences adressées dans le niveau </w:t>
      </w:r>
      <w:r w:rsidR="00364FF0">
        <w:t>n</w:t>
      </w:r>
      <w:r w:rsidR="00FF3D3C">
        <w:t xml:space="preserve"> sont maîtrisées</w:t>
      </w:r>
      <w:r w:rsidR="007210ED">
        <w:t>.</w:t>
      </w:r>
    </w:p>
    <w:p w:rsidR="003878F6" w:rsidRDefault="004961F3" w:rsidP="002C7446">
      <w:r>
        <w:t xml:space="preserve">A partir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diff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0275">
        <w:rPr>
          <w:rFonts w:eastAsiaTheme="minorEastAsia"/>
        </w:rPr>
        <w:t xml:space="preserve"> </w:t>
      </w:r>
      <w:r>
        <w:t xml:space="preserve"> déterminé pour chaque niveau, on va calculer le </w:t>
      </w:r>
      <w:r w:rsidR="00ED7E29">
        <w:t xml:space="preserve">ɛ qui représente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D7E29">
        <w:t xml:space="preserve"> à savoir la probabilité que le joueur ne mobilise pas la compétence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7E29">
        <w:t xml:space="preserve"> sachant qu’il la maîtrise. Théoriquement on doit donc avoir un ɛ pour chaque compétence travaillée dans le niveau. Pour simplifier le problème on considère que ɛ est </w:t>
      </w:r>
      <w:r w:rsidR="00FF3D3C">
        <w:t>identique quel que soit la compétence</w:t>
      </w:r>
      <w:r w:rsidR="00ED7E29">
        <w:t>.</w:t>
      </w:r>
    </w:p>
    <w:p w:rsidR="003878F6" w:rsidRDefault="00443690" w:rsidP="00C452C8">
      <w:pPr>
        <w:ind w:left="567"/>
      </w:pPr>
      <w:r w:rsidRPr="00C452C8">
        <w:rPr>
          <w:b/>
          <w:u w:val="single"/>
        </w:rPr>
        <w:t>Remarque</w:t>
      </w:r>
      <w:r w:rsidR="00C452C8" w:rsidRPr="00C452C8">
        <w:rPr>
          <w:b/>
          <w:u w:val="single"/>
        </w:rPr>
        <w:t xml:space="preserve"> </w:t>
      </w:r>
      <w:r w:rsidR="00A94DF1" w:rsidRPr="00C452C8">
        <w:rPr>
          <w:b/>
          <w:u w:val="single"/>
        </w:rPr>
        <w:t>1</w:t>
      </w:r>
      <w:r w:rsidRPr="00C452C8">
        <w:rPr>
          <w:b/>
          <w:u w:val="single"/>
        </w:rPr>
        <w:t> :</w:t>
      </w:r>
      <w:r>
        <w:t> cette simplification</w:t>
      </w:r>
      <w:r w:rsidR="00034589">
        <w:t>,</w:t>
      </w:r>
      <w:r w:rsidR="009B052F">
        <w:t xml:space="preserve"> qui consiste à considérer que la valeur de ɛ est la même quelle que soit la compétence</w:t>
      </w:r>
      <w:r w:rsidR="00034589">
        <w:t>,</w:t>
      </w:r>
      <w:r w:rsidR="009B052F">
        <w:t xml:space="preserve"> </w:t>
      </w:r>
      <w:r>
        <w:t xml:space="preserve">est </w:t>
      </w:r>
      <w:r w:rsidR="009B052F">
        <w:t>critiquable</w:t>
      </w:r>
      <w:r w:rsidR="00034589">
        <w:t xml:space="preserve"> dans le sens où on suppose une </w:t>
      </w:r>
      <w:r w:rsidR="009B052F">
        <w:t xml:space="preserve">symétrie </w:t>
      </w:r>
      <w:r w:rsidR="00034589">
        <w:t>entre les compétences.</w:t>
      </w:r>
      <w:r w:rsidR="00C452C8">
        <w:t xml:space="preserve"> Ce choix a été fait car il ne nous semblai</w:t>
      </w:r>
      <w:r w:rsidR="00AF200B">
        <w:t>t</w:t>
      </w:r>
      <w:r w:rsidR="00C452C8">
        <w:t xml:space="preserve"> pas raisonnable de demander à l’expert d’exprimer pour chaque niveau l’influence de chaque compétence sur la résolution du problème.</w:t>
      </w:r>
    </w:p>
    <w:p w:rsidR="003878F6" w:rsidRDefault="007210ED" w:rsidP="002C7446">
      <w:r>
        <w:t xml:space="preserve">On souhaite maintenant initialiser la table 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(Profils théoriques </w:t>
      </w:r>
      <w:r w:rsidR="001647CE">
        <w:t>du niveau</w:t>
      </w:r>
      <w:r w:rsidR="00FF3D3C">
        <w:t xml:space="preserve"> de jeu</w:t>
      </w:r>
      <w:r w:rsidR="001647CE">
        <w:t xml:space="preserve"> </w:t>
      </w:r>
      <w:r w:rsidR="00364FF0">
        <w:t>n</w:t>
      </w:r>
      <w:r w:rsidR="001647CE">
        <w:t xml:space="preserve"> en fonction des compétences maîtrisée</w:t>
      </w:r>
      <w:r w:rsidR="00034589">
        <w:t>s</w:t>
      </w:r>
      <w:r w:rsidR="001647CE">
        <w:t xml:space="preserve">). Dans notre cas, 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647CE">
        <w:t xml:space="preserve"> est composé d’une partie S (Succès) et d’une partie E (Echec). La valeur de chaque S et E dépend du nombre de compétences maîtrisées dans le niveau.</w:t>
      </w:r>
    </w:p>
    <w:p w:rsidR="003878F6" w:rsidRDefault="001647CE" w:rsidP="002C7446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(1-ε)</m:t>
            </m:r>
          </m:e>
          <m:sup>
            <m:r>
              <w:rPr>
                <w:rFonts w:ascii="Cambria Math" w:hAnsi="Cambria Math"/>
              </w:rPr>
              <m:t>nbC=1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nbC=0</m:t>
            </m:r>
          </m:sup>
        </m:sSup>
      </m:oMath>
      <w:r w:rsidR="00034589">
        <w:rPr>
          <w:rFonts w:eastAsiaTheme="minorEastAsia"/>
        </w:rPr>
        <w:br/>
      </w:r>
      <w:r>
        <w:rPr>
          <w:rFonts w:eastAsiaTheme="minorEastAsia"/>
        </w:rPr>
        <w:t xml:space="preserve">où </w:t>
      </w:r>
      <m:oMath>
        <m:r>
          <w:rPr>
            <w:rFonts w:ascii="Cambria Math" w:hAnsi="Cambria Math"/>
          </w:rPr>
          <m:t>nbC=1</m:t>
        </m:r>
      </m:oMath>
      <w:r>
        <w:rPr>
          <w:rFonts w:eastAsiaTheme="minorEastAsia"/>
        </w:rPr>
        <w:t xml:space="preserve"> </w:t>
      </w:r>
      <w:r w:rsidRPr="001647CE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nombre de compétences maîtrisées dans le niveau et </w:t>
      </w:r>
      <m:oMath>
        <m:r>
          <w:rPr>
            <w:rFonts w:ascii="Cambria Math" w:hAnsi="Cambria Math"/>
          </w:rPr>
          <m:t>nbC=0</m:t>
        </m:r>
      </m:oMath>
      <w:r w:rsidR="00580275">
        <w:rPr>
          <w:rFonts w:eastAsiaTheme="minorEastAsia"/>
        </w:rPr>
        <w:t xml:space="preserve"> </w:t>
      </w:r>
      <w:r w:rsidRPr="001647CE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nombre de compétences non maîtrisées dans le niveau.</w:t>
      </w:r>
    </w:p>
    <w:p w:rsidR="001647CE" w:rsidRPr="001647CE" w:rsidRDefault="001647CE" w:rsidP="001647CE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E=1-S</m:t>
        </m:r>
      </m:oMath>
    </w:p>
    <w:p w:rsidR="003878F6" w:rsidRDefault="001647CE" w:rsidP="002C7446">
      <w:r>
        <w:t>Exemple pour un niveau fictif travaillant 2 compétences</w:t>
      </w:r>
      <w:r w:rsidR="00072F1A">
        <w:t>, les valeurs de S et E seraient calcul</w:t>
      </w:r>
      <w:r w:rsidR="00443690">
        <w:t>ées</w:t>
      </w:r>
      <w:r w:rsidR="00072F1A">
        <w:t xml:space="preserve"> de la manière suivante</w:t>
      </w:r>
      <w:r>
        <w:t> :</w:t>
      </w:r>
    </w:p>
    <w:p w:rsidR="00574A28" w:rsidRDefault="00574A28" w:rsidP="001F75AD">
      <w:pPr>
        <w:pStyle w:val="Lgende"/>
        <w:keepNext/>
        <w:jc w:val="center"/>
      </w:pPr>
      <w:r>
        <w:lastRenderedPageBreak/>
        <w:t xml:space="preserve">Tableau </w:t>
      </w:r>
      <w:r w:rsidR="00FF50B5">
        <w:fldChar w:fldCharType="begin"/>
      </w:r>
      <w:r w:rsidR="00FF50B5">
        <w:instrText xml:space="preserve"> SEQ Tableau \* ARABIC </w:instrText>
      </w:r>
      <w:r w:rsidR="00FF50B5">
        <w:fldChar w:fldCharType="separate"/>
      </w:r>
      <w:r w:rsidR="00572631">
        <w:rPr>
          <w:noProof/>
        </w:rPr>
        <w:t>2</w:t>
      </w:r>
      <w:r w:rsidR="00FF50B5">
        <w:rPr>
          <w:noProof/>
        </w:rPr>
        <w:fldChar w:fldCharType="end"/>
      </w:r>
      <w:r>
        <w:t xml:space="preserve"> : Exemple de remplissage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tbl>
      <w:tblPr>
        <w:tblStyle w:val="Listeclai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3"/>
        <w:gridCol w:w="2303"/>
        <w:gridCol w:w="2377"/>
        <w:gridCol w:w="2303"/>
      </w:tblGrid>
      <w:tr w:rsidR="00072F1A" w:rsidTr="00072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3" w:type="dxa"/>
          </w:tcPr>
          <w:p w:rsidR="00072F1A" w:rsidRDefault="00072F1A" w:rsidP="00072F1A">
            <w:pPr>
              <w:jc w:val="center"/>
            </w:pPr>
            <w:r>
              <w:t>C1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072F1A" w:rsidRDefault="00072F1A" w:rsidP="00072F1A">
            <w:pPr>
              <w:jc w:val="center"/>
            </w:pPr>
            <w:r>
              <w:t>C2</w:t>
            </w:r>
          </w:p>
        </w:tc>
        <w:tc>
          <w:tcPr>
            <w:tcW w:w="2377" w:type="dxa"/>
            <w:tcBorders>
              <w:left w:val="single" w:sz="18" w:space="0" w:color="auto"/>
            </w:tcBorders>
          </w:tcPr>
          <w:p w:rsidR="00072F1A" w:rsidRDefault="00072F1A" w:rsidP="00072F1A">
            <w:pPr>
              <w:jc w:val="center"/>
            </w:pPr>
            <w:r>
              <w:t>S</w:t>
            </w:r>
          </w:p>
        </w:tc>
        <w:tc>
          <w:tcPr>
            <w:tcW w:w="2303" w:type="dxa"/>
          </w:tcPr>
          <w:p w:rsidR="00072F1A" w:rsidRDefault="00072F1A" w:rsidP="00072F1A">
            <w:pPr>
              <w:jc w:val="center"/>
            </w:pPr>
            <w:r>
              <w:t>E</w:t>
            </w:r>
          </w:p>
        </w:tc>
      </w:tr>
      <w:tr w:rsidR="00072F1A" w:rsidTr="00072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2F1A" w:rsidRDefault="00072F1A" w:rsidP="00072F1A">
            <w:pPr>
              <w:jc w:val="center"/>
            </w:pPr>
            <w:r>
              <w:t>0</w:t>
            </w:r>
          </w:p>
        </w:tc>
        <w:tc>
          <w:tcPr>
            <w:tcW w:w="2303" w:type="dxa"/>
            <w:tcBorders>
              <w:top w:val="none" w:sz="0" w:space="0" w:color="auto"/>
              <w:bottom w:val="none" w:sz="0" w:space="0" w:color="auto"/>
              <w:right w:val="single" w:sz="18" w:space="0" w:color="auto"/>
            </w:tcBorders>
          </w:tcPr>
          <w:p w:rsidR="00072F1A" w:rsidRDefault="00072F1A" w:rsidP="00072F1A">
            <w:pPr>
              <w:jc w:val="center"/>
            </w:pPr>
            <w:r>
              <w:t>0</w:t>
            </w:r>
          </w:p>
        </w:tc>
        <w:tc>
          <w:tcPr>
            <w:tcW w:w="2377" w:type="dxa"/>
            <w:tcBorders>
              <w:top w:val="none" w:sz="0" w:space="0" w:color="auto"/>
              <w:left w:val="single" w:sz="18" w:space="0" w:color="auto"/>
              <w:bottom w:val="none" w:sz="0" w:space="0" w:color="auto"/>
            </w:tcBorders>
          </w:tcPr>
          <w:p w:rsidR="00072F1A" w:rsidRDefault="00FF50B5" w:rsidP="00072F1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2F1A" w:rsidRDefault="00FF50B5" w:rsidP="00072F1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1-ε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72F1A" w:rsidTr="00072F1A">
        <w:tc>
          <w:tcPr>
            <w:tcW w:w="2303" w:type="dxa"/>
          </w:tcPr>
          <w:p w:rsidR="00072F1A" w:rsidRDefault="00072F1A" w:rsidP="00072F1A">
            <w:pPr>
              <w:jc w:val="center"/>
            </w:pPr>
            <w:r>
              <w:t>0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072F1A" w:rsidRDefault="00072F1A" w:rsidP="00072F1A">
            <w:pPr>
              <w:jc w:val="center"/>
            </w:pPr>
            <w:r>
              <w:t>1</w:t>
            </w:r>
          </w:p>
        </w:tc>
        <w:tc>
          <w:tcPr>
            <w:tcW w:w="2377" w:type="dxa"/>
            <w:tcBorders>
              <w:left w:val="single" w:sz="18" w:space="0" w:color="auto"/>
            </w:tcBorders>
          </w:tcPr>
          <w:p w:rsidR="00072F1A" w:rsidRDefault="00FF50B5" w:rsidP="00072F1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(1-ε)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03" w:type="dxa"/>
          </w:tcPr>
          <w:p w:rsidR="00072F1A" w:rsidRDefault="00FF50B5" w:rsidP="00072F1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1-((1-ε)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072F1A" w:rsidTr="00072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2F1A" w:rsidRDefault="00072F1A" w:rsidP="00072F1A">
            <w:pPr>
              <w:jc w:val="center"/>
            </w:pPr>
            <w:r>
              <w:t>1</w:t>
            </w:r>
          </w:p>
        </w:tc>
        <w:tc>
          <w:tcPr>
            <w:tcW w:w="2303" w:type="dxa"/>
            <w:tcBorders>
              <w:top w:val="none" w:sz="0" w:space="0" w:color="auto"/>
              <w:bottom w:val="none" w:sz="0" w:space="0" w:color="auto"/>
              <w:right w:val="single" w:sz="18" w:space="0" w:color="auto"/>
            </w:tcBorders>
          </w:tcPr>
          <w:p w:rsidR="00072F1A" w:rsidRDefault="00072F1A" w:rsidP="00072F1A">
            <w:pPr>
              <w:jc w:val="center"/>
            </w:pPr>
            <w:r>
              <w:t>0</w:t>
            </w:r>
          </w:p>
        </w:tc>
        <w:tc>
          <w:tcPr>
            <w:tcW w:w="2377" w:type="dxa"/>
            <w:tcBorders>
              <w:top w:val="none" w:sz="0" w:space="0" w:color="auto"/>
              <w:left w:val="single" w:sz="18" w:space="0" w:color="auto"/>
              <w:bottom w:val="none" w:sz="0" w:space="0" w:color="auto"/>
            </w:tcBorders>
          </w:tcPr>
          <w:p w:rsidR="00072F1A" w:rsidRDefault="00FF50B5" w:rsidP="00072F1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(1-ε)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2F1A" w:rsidRDefault="00FF50B5" w:rsidP="00072F1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1-((1-ε)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072F1A" w:rsidTr="00072F1A">
        <w:tc>
          <w:tcPr>
            <w:tcW w:w="2303" w:type="dxa"/>
          </w:tcPr>
          <w:p w:rsidR="00072F1A" w:rsidRDefault="00072F1A" w:rsidP="00072F1A">
            <w:pPr>
              <w:jc w:val="center"/>
            </w:pPr>
            <w:r>
              <w:t>1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072F1A" w:rsidRDefault="00072F1A" w:rsidP="00072F1A">
            <w:pPr>
              <w:jc w:val="center"/>
            </w:pPr>
            <w:r>
              <w:t>1</w:t>
            </w:r>
          </w:p>
        </w:tc>
        <w:tc>
          <w:tcPr>
            <w:tcW w:w="2377" w:type="dxa"/>
            <w:tcBorders>
              <w:left w:val="single" w:sz="18" w:space="0" w:color="auto"/>
            </w:tcBorders>
          </w:tcPr>
          <w:p w:rsidR="00072F1A" w:rsidRDefault="00FF50B5" w:rsidP="00072F1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(1-ε)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03" w:type="dxa"/>
          </w:tcPr>
          <w:p w:rsidR="00072F1A" w:rsidRDefault="00FF50B5" w:rsidP="00072F1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1-(1-ε)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3878F6" w:rsidRDefault="00E72F83" w:rsidP="00C452C8">
      <w:pPr>
        <w:spacing w:before="120"/>
        <w:rPr>
          <w:rFonts w:eastAsiaTheme="minorEastAsia"/>
        </w:rPr>
      </w:pPr>
      <w:r>
        <w:rPr>
          <w:rFonts w:eastAsiaTheme="minorEastAsia"/>
        </w:rPr>
        <w:t>A noter que l</w:t>
      </w:r>
      <w:r w:rsidR="00173D76">
        <w:rPr>
          <w:rFonts w:eastAsiaTheme="minorEastAsia"/>
        </w:rPr>
        <w:t xml:space="preserve">a formule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(1-ε)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3D76">
        <w:rPr>
          <w:rFonts w:eastAsiaTheme="minorEastAsia"/>
        </w:rPr>
        <w:t xml:space="preserve"> correspond </w:t>
      </w:r>
      <w:r>
        <w:rPr>
          <w:rFonts w:eastAsiaTheme="minorEastAsia"/>
        </w:rPr>
        <w:t xml:space="preserve">au taux de succès </w:t>
      </w:r>
      <w:r w:rsidR="00173D76">
        <w:rPr>
          <w:rFonts w:eastAsiaTheme="minorEastAsia"/>
        </w:rPr>
        <w:t>alors que l’on maîtrise toutes les compétences</w:t>
      </w:r>
      <w:r>
        <w:rPr>
          <w:rFonts w:eastAsiaTheme="minorEastAsia"/>
        </w:rPr>
        <w:t>. Cette valeur est équivalente au</w:t>
      </w:r>
      <w:r w:rsidR="00173D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diff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0275">
        <w:rPr>
          <w:rFonts w:eastAsiaTheme="minorEastAsia"/>
        </w:rPr>
        <w:t xml:space="preserve"> </w:t>
      </w:r>
      <w:r w:rsidR="00173D76">
        <w:rPr>
          <w:rFonts w:eastAsiaTheme="minorEastAsia"/>
        </w:rPr>
        <w:t xml:space="preserve">étalonné </w:t>
      </w:r>
      <w:r w:rsidR="00364FF0">
        <w:rPr>
          <w:rFonts w:eastAsiaTheme="minorEastAsia"/>
        </w:rPr>
        <w:t xml:space="preserve">indirectement </w:t>
      </w:r>
      <w:r w:rsidR="00173D76">
        <w:rPr>
          <w:rFonts w:eastAsiaTheme="minorEastAsia"/>
        </w:rPr>
        <w:t>par l’expert.</w:t>
      </w:r>
      <w:r>
        <w:rPr>
          <w:rFonts w:eastAsiaTheme="minorEastAsia"/>
        </w:rPr>
        <w:t xml:space="preserve"> On peut donc en déduire que :</w:t>
      </w:r>
    </w:p>
    <w:p w:rsidR="00DA3406" w:rsidRDefault="00FF50B5" w:rsidP="001647C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(1-ε)</m:t>
            </m:r>
          </m:e>
          <m:sup>
            <m:r>
              <w:rPr>
                <w:rFonts w:ascii="Cambria Math" w:hAnsi="Cambria Math"/>
              </w:rPr>
              <m:t>nbC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diff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2F83">
        <w:rPr>
          <w:rFonts w:eastAsiaTheme="minorEastAsia"/>
        </w:rPr>
        <w:t xml:space="preserve"> </w:t>
      </w:r>
    </w:p>
    <w:p w:rsidR="00E72F83" w:rsidRDefault="00E72F83" w:rsidP="001647CE">
      <w:pPr>
        <w:rPr>
          <w:rFonts w:eastAsiaTheme="minorEastAsia"/>
        </w:rPr>
      </w:pPr>
      <w:r w:rsidRPr="00E72F83">
        <w:rPr>
          <w:rFonts w:eastAsiaTheme="minorEastAsia"/>
        </w:rPr>
        <w:sym w:font="Wingdings" w:char="F0F3"/>
      </w:r>
      <m:oMath>
        <m:r>
          <w:rPr>
            <w:rFonts w:ascii="Cambria Math" w:hAnsi="Cambria Math"/>
          </w:rPr>
          <m:t xml:space="preserve">1-ε=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nbC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diff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</w:p>
    <w:p w:rsidR="00DA3406" w:rsidRDefault="00DA3406" w:rsidP="00443690">
      <w:pPr>
        <w:rPr>
          <w:rFonts w:eastAsiaTheme="minorEastAsia"/>
        </w:rPr>
      </w:pPr>
      <w:r w:rsidRPr="00DA3406">
        <w:rPr>
          <w:rFonts w:eastAsiaTheme="minorEastAsia"/>
        </w:rPr>
        <w:sym w:font="Wingdings" w:char="F0F3"/>
      </w:r>
      <m:oMath>
        <m:r>
          <w:rPr>
            <w:rFonts w:ascii="Cambria Math" w:hAnsi="Cambria Math"/>
          </w:rPr>
          <m:t>1-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nbC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diff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 ε</m:t>
        </m:r>
      </m:oMath>
    </w:p>
    <w:p w:rsidR="003878F6" w:rsidRDefault="00580275" w:rsidP="002C7446">
      <w:pPr>
        <w:rPr>
          <w:rFonts w:eastAsiaTheme="minorEastAsia"/>
        </w:rPr>
      </w:pPr>
      <w:r>
        <w:rPr>
          <w:rFonts w:eastAsiaTheme="minorEastAsia"/>
        </w:rPr>
        <w:t xml:space="preserve">On peut donc calculer </w:t>
      </w:r>
      <w:r>
        <w:t>ɛ en fonction du nombre de compétences travaillées dans le niveau (</w:t>
      </w:r>
      <m:oMath>
        <m:r>
          <w:rPr>
            <w:rFonts w:ascii="Cambria Math" w:hAnsi="Cambria Math"/>
          </w:rPr>
          <m:t>nbC</m:t>
        </m:r>
      </m:oMath>
      <w:r>
        <w:rPr>
          <w:rFonts w:eastAsiaTheme="minorEastAsia"/>
        </w:rPr>
        <w:t xml:space="preserve">) et du taux de succès attendu en fonction de la difficulté d’un niveau </w:t>
      </w:r>
      <w:r w:rsidR="00364FF0">
        <w:rPr>
          <w:rFonts w:eastAsiaTheme="minorEastAsia"/>
        </w:rPr>
        <w:t>n</w:t>
      </w: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diff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).</w:t>
      </w:r>
    </w:p>
    <w:p w:rsidR="00580275" w:rsidRDefault="00580275" w:rsidP="001647CE">
      <w:pPr>
        <w:rPr>
          <w:rFonts w:eastAsiaTheme="minorEastAsia"/>
        </w:rPr>
      </w:pPr>
      <w:r>
        <w:rPr>
          <w:rFonts w:eastAsiaTheme="minorEastAsia"/>
        </w:rPr>
        <w:t xml:space="preserve">Une fois </w:t>
      </w:r>
      <w:r>
        <w:t>ɛ étalonné</w:t>
      </w:r>
      <w:r w:rsidR="00C452C8">
        <w:t xml:space="preserve"> pour le niveau n</w:t>
      </w:r>
      <w:r>
        <w:t xml:space="preserve">, on peut calculer l’ensemble </w:t>
      </w:r>
      <w:proofErr w:type="gramStart"/>
      <w:r>
        <w:t xml:space="preserve">des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580275" w:rsidRDefault="00364FF0" w:rsidP="00364FF0">
      <w:pPr>
        <w:pStyle w:val="Titre1"/>
      </w:pPr>
      <w:r>
        <w:t>Calcul du score du joueur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jn</m:t>
            </m:r>
          </m:sub>
        </m:sSub>
      </m:oMath>
      <w:r>
        <w:t>)</w:t>
      </w:r>
    </w:p>
    <w:p w:rsidR="003878F6" w:rsidRDefault="00002C46" w:rsidP="002C7446">
      <w:r>
        <w:t xml:space="preserve">Pour chaque label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</w:t>
      </w:r>
      <w:r>
        <w:t xml:space="preserve">on définit un taux de </w:t>
      </w:r>
      <w:proofErr w:type="gramStart"/>
      <w:r>
        <w:t xml:space="preserve">succès </w:t>
      </w:r>
      <w:proofErr w:type="gramEnd"/>
      <m:oMath>
        <m:r>
          <w:rPr>
            <w:rFonts w:ascii="Cambria Math" w:hAnsi="Cambria Math"/>
          </w:rPr>
          <m:t>S(l)</m:t>
        </m:r>
      </m:oMath>
      <w:r>
        <w:rPr>
          <w:rFonts w:eastAsiaTheme="minorEastAsia"/>
        </w:rPr>
        <w:t xml:space="preserve">, un taux d’échec </w:t>
      </w:r>
      <m:oMath>
        <m:r>
          <w:rPr>
            <w:rFonts w:ascii="Cambria Math" w:eastAsiaTheme="minorEastAsia" w:hAnsi="Cambria Math"/>
          </w:rPr>
          <m:t>E(l)</m:t>
        </m:r>
      </m:oMath>
      <w:r>
        <w:rPr>
          <w:rFonts w:eastAsiaTheme="minorEastAsia"/>
        </w:rPr>
        <w:t xml:space="preserve"> et un coefficient </w:t>
      </w:r>
      <m:oMath>
        <m:r>
          <w:rPr>
            <w:rFonts w:ascii="Cambria Math" w:eastAsiaTheme="minorEastAsia" w:hAnsi="Cambria Math"/>
          </w:rPr>
          <m:t>Coeff(l)</m:t>
        </m:r>
      </m:oMath>
      <w:r>
        <w:rPr>
          <w:rFonts w:eastAsiaTheme="minorEastAsia"/>
        </w:rPr>
        <w:t xml:space="preserve">. </w:t>
      </w:r>
      <w:r w:rsidR="00B87107">
        <w:rPr>
          <w:rFonts w:eastAsiaTheme="minorEastAsia"/>
        </w:rPr>
        <w:t>Le coefficient est utilisé pour pondérer le poids de chaque label et sert notamment à limiter l’influence des labels de type « pseudo » sur les autres.</w:t>
      </w:r>
    </w:p>
    <w:p w:rsidR="0044787D" w:rsidRDefault="0044787D" w:rsidP="0044787D">
      <w:pPr>
        <w:pStyle w:val="Lgende"/>
        <w:keepNext/>
        <w:jc w:val="center"/>
      </w:pPr>
      <w:bookmarkStart w:id="1" w:name="_Ref413687964"/>
      <w:r>
        <w:t xml:space="preserve">Tableau </w:t>
      </w:r>
      <w:r w:rsidR="00FF50B5">
        <w:fldChar w:fldCharType="begin"/>
      </w:r>
      <w:r w:rsidR="00FF50B5">
        <w:instrText xml:space="preserve"> SEQ Tableau \* ARABIC </w:instrText>
      </w:r>
      <w:r w:rsidR="00FF50B5">
        <w:fldChar w:fldCharType="separate"/>
      </w:r>
      <w:r w:rsidR="00572631">
        <w:rPr>
          <w:noProof/>
        </w:rPr>
        <w:t>3</w:t>
      </w:r>
      <w:r w:rsidR="00FF50B5">
        <w:rPr>
          <w:noProof/>
        </w:rPr>
        <w:fldChar w:fldCharType="end"/>
      </w:r>
      <w:bookmarkEnd w:id="1"/>
      <w:r>
        <w:t xml:space="preserve"> : Ventilation de chaque label en termes de succès et d'échec</w:t>
      </w:r>
    </w:p>
    <w:tbl>
      <w:tblPr>
        <w:tblStyle w:val="Listeclaire"/>
        <w:tblW w:w="0" w:type="auto"/>
        <w:jc w:val="center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382"/>
        <w:gridCol w:w="605"/>
        <w:gridCol w:w="625"/>
        <w:gridCol w:w="1114"/>
      </w:tblGrid>
      <w:tr w:rsidR="00002C46" w:rsidTr="00601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002C46">
            <w:pPr>
              <w:jc w:val="center"/>
            </w:pPr>
            <w:r>
              <w:t>Labels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S(l)</m:t>
                </m:r>
              </m:oMath>
            </m:oMathPara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E(l)</m:t>
                </m:r>
              </m:oMath>
            </m:oMathPara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Coeff(l)</m:t>
                </m:r>
              </m:oMath>
            </m:oMathPara>
          </w:p>
        </w:tc>
      </w:tr>
      <w:tr w:rsidR="00002C46" w:rsidTr="0060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Correct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02C46" w:rsidTr="006010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Pseudo correct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02C46" w:rsidTr="0060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Saut avant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02C46" w:rsidTr="006010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Rattrapage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02C46" w:rsidTr="0060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Pseudo rattrapage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02C46" w:rsidTr="006010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Reprise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02C46" w:rsidTr="0060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Pseudo rapprochement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02C46" w:rsidTr="006010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Saut arrière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02C46" w:rsidTr="0060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Saut de branche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02C46" w:rsidTr="006010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Inutile</w:t>
            </w:r>
            <w:r w:rsidR="005D7BAA">
              <w:t xml:space="preserve"> / Annulation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02C46" w:rsidTr="0060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Pseudo inutile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02C46" w:rsidDel="00E5412A" w:rsidTr="0060109C">
        <w:trPr>
          <w:jc w:val="center"/>
          <w:del w:id="2" w:author="Mathieu" w:date="2015-03-25T14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Del="00E5412A" w:rsidRDefault="00002C46" w:rsidP="00DC42F4">
            <w:pPr>
              <w:jc w:val="center"/>
              <w:rPr>
                <w:del w:id="3" w:author="Mathieu" w:date="2015-03-25T14:40:00Z"/>
              </w:rPr>
            </w:pPr>
            <w:del w:id="4" w:author="Mathieu" w:date="2015-03-25T14:40:00Z">
              <w:r w:rsidDel="00E5412A">
                <w:delText>Rallonge</w:delText>
              </w:r>
            </w:del>
          </w:p>
        </w:tc>
        <w:tc>
          <w:tcPr>
            <w:tcW w:w="0" w:type="auto"/>
          </w:tcPr>
          <w:p w:rsidR="00002C46" w:rsidDel="00E5412A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" w:author="Mathieu" w:date="2015-03-25T14:40:00Z"/>
              </w:rPr>
            </w:pPr>
            <w:del w:id="6" w:author="Mathieu" w:date="2015-03-25T14:40:00Z">
              <w:r w:rsidDel="00E5412A">
                <w:delText>0.3</w:delText>
              </w:r>
            </w:del>
          </w:p>
        </w:tc>
        <w:tc>
          <w:tcPr>
            <w:tcW w:w="0" w:type="auto"/>
          </w:tcPr>
          <w:p w:rsidR="00002C46" w:rsidDel="00E5412A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" w:author="Mathieu" w:date="2015-03-25T14:40:00Z"/>
              </w:rPr>
            </w:pPr>
            <w:del w:id="8" w:author="Mathieu" w:date="2015-03-25T14:40:00Z">
              <w:r w:rsidDel="00E5412A">
                <w:delText>0.7</w:delText>
              </w:r>
            </w:del>
          </w:p>
        </w:tc>
        <w:tc>
          <w:tcPr>
            <w:tcW w:w="0" w:type="auto"/>
          </w:tcPr>
          <w:p w:rsidR="00002C46" w:rsidDel="00E5412A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" w:author="Mathieu" w:date="2015-03-25T14:40:00Z"/>
              </w:rPr>
            </w:pPr>
            <w:del w:id="10" w:author="Mathieu" w:date="2015-03-25T14:40:00Z">
              <w:r w:rsidDel="00E5412A">
                <w:delText>2</w:delText>
              </w:r>
            </w:del>
          </w:p>
        </w:tc>
      </w:tr>
      <w:tr w:rsidR="00002C46" w:rsidTr="0060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E5412A">
            <w:pPr>
              <w:jc w:val="center"/>
            </w:pPr>
            <w:r>
              <w:t>Pseudo éloignement</w:t>
            </w:r>
            <w:del w:id="11" w:author="Mathieu" w:date="2015-03-25T14:40:00Z">
              <w:r w:rsidDel="00E5412A">
                <w:delText>/rallonge</w:delText>
              </w:r>
            </w:del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7BAA" w:rsidTr="006010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</w:tcPr>
          <w:p w:rsidR="005D7BAA" w:rsidDel="005D7BAA" w:rsidRDefault="005D7BAA" w:rsidP="00DC42F4">
            <w:pPr>
              <w:jc w:val="center"/>
            </w:pPr>
            <w:r>
              <w:t>Trop tôt / Trop tard / Insérée / Autre branche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:rsidR="005D7BAA" w:rsidRDefault="005D7BAA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:rsidR="005D7BAA" w:rsidRDefault="005D7BAA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:rsidR="005D7BAA" w:rsidRDefault="005D7BAA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02C46" w:rsidTr="0060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60109C" w:rsidP="0060109C">
            <w:pPr>
              <w:jc w:val="center"/>
            </w:pPr>
            <w:r>
              <w:t>Erronée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02C46" w:rsidTr="006010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C46" w:rsidRDefault="00002C46" w:rsidP="00DC42F4">
            <w:pPr>
              <w:jc w:val="center"/>
            </w:pPr>
            <w:r>
              <w:t>Pseudo erronée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002C46" w:rsidRDefault="00002C46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109C" w:rsidTr="0060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2" w:author="Mathieu" w:date="2015-03-27T17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109C" w:rsidRDefault="0060109C" w:rsidP="00DC42F4">
            <w:pPr>
              <w:jc w:val="center"/>
              <w:rPr>
                <w:ins w:id="13" w:author="Mathieu" w:date="2015-03-27T17:14:00Z"/>
              </w:rPr>
            </w:pPr>
            <w:ins w:id="14" w:author="Mathieu" w:date="2015-03-27T17:15:00Z">
              <w:r>
                <w:t>Niveau non terminé</w:t>
              </w:r>
            </w:ins>
          </w:p>
        </w:tc>
        <w:tc>
          <w:tcPr>
            <w:tcW w:w="0" w:type="auto"/>
          </w:tcPr>
          <w:p w:rsidR="0060109C" w:rsidRDefault="0060109C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" w:author="Mathieu" w:date="2015-03-27T17:14:00Z"/>
              </w:rPr>
            </w:pPr>
            <w:ins w:id="16" w:author="Mathieu" w:date="2015-03-27T17:14:00Z">
              <w:r>
                <w:t>0</w:t>
              </w:r>
            </w:ins>
          </w:p>
        </w:tc>
        <w:tc>
          <w:tcPr>
            <w:tcW w:w="0" w:type="auto"/>
          </w:tcPr>
          <w:p w:rsidR="0060109C" w:rsidRDefault="0060109C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" w:author="Mathieu" w:date="2015-03-27T17:14:00Z"/>
              </w:rPr>
            </w:pPr>
            <w:ins w:id="18" w:author="Mathieu" w:date="2015-03-27T17:14:00Z">
              <w:r>
                <w:t>1</w:t>
              </w:r>
            </w:ins>
          </w:p>
        </w:tc>
        <w:tc>
          <w:tcPr>
            <w:tcW w:w="0" w:type="auto"/>
          </w:tcPr>
          <w:p w:rsidR="0060109C" w:rsidRDefault="0060109C" w:rsidP="00DC4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" w:author="Mathieu" w:date="2015-03-27T17:14:00Z"/>
              </w:rPr>
            </w:pPr>
            <w:ins w:id="20" w:author="Mathieu" w:date="2015-03-27T17:14:00Z">
              <w:r>
                <w:t>4</w:t>
              </w:r>
            </w:ins>
          </w:p>
        </w:tc>
      </w:tr>
      <w:tr w:rsidR="005D7BAA" w:rsidTr="006010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7BAA" w:rsidRDefault="005D7BAA" w:rsidP="00DC42F4">
            <w:pPr>
              <w:jc w:val="center"/>
            </w:pPr>
            <w:del w:id="21" w:author="Mathieu" w:date="2015-03-30T11:57:00Z">
              <w:r w:rsidDel="007C1B98">
                <w:delText>Dans puits</w:delText>
              </w:r>
            </w:del>
            <w:ins w:id="22" w:author="Mathieu" w:date="2015-03-30T11:57:00Z">
              <w:r w:rsidR="007C1B98">
                <w:t>Indéterminée</w:t>
              </w:r>
            </w:ins>
            <w:bookmarkStart w:id="23" w:name="_GoBack"/>
            <w:bookmarkEnd w:id="23"/>
          </w:p>
        </w:tc>
        <w:tc>
          <w:tcPr>
            <w:tcW w:w="0" w:type="auto"/>
          </w:tcPr>
          <w:p w:rsidR="005D7BAA" w:rsidRDefault="00820E0C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5D7BAA" w:rsidRDefault="00820E0C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5D7BAA" w:rsidRDefault="00820E0C" w:rsidP="00DC4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3878F6" w:rsidRDefault="00B87107" w:rsidP="00C452C8">
      <w:pPr>
        <w:spacing w:before="120"/>
        <w:rPr>
          <w:rFonts w:eastAsiaTheme="minorEastAsia"/>
        </w:rPr>
      </w:pPr>
      <w:r>
        <w:lastRenderedPageBreak/>
        <w:t xml:space="preserve">A partir des traces du joueur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</w:t>
      </w:r>
      <w:r>
        <w:t xml:space="preserve">sur un niveau </w:t>
      </w:r>
      <m:oMath>
        <m:r>
          <w:rPr>
            <w:rFonts w:ascii="Cambria Math" w:hAnsi="Cambria Math"/>
          </w:rPr>
          <m:t>n</m:t>
        </m:r>
      </m:oMath>
      <w:r w:rsidR="00923710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nbTraces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</m:oMath>
      <w:r w:rsidR="00923710">
        <w:rPr>
          <w:rFonts w:eastAsiaTheme="minorEastAsia"/>
        </w:rPr>
        <w:t>)</w:t>
      </w:r>
      <w:r>
        <w:t>, on va estimer ses succès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</m:oMath>
      <w:r>
        <w:t>) et ses échecs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</m:oMath>
      <w:r>
        <w:t xml:space="preserve">) en fonction du poids associé à chaque label </w:t>
      </w:r>
      <m:oMath>
        <m:r>
          <w:rPr>
            <w:rFonts w:ascii="Cambria Math" w:hAnsi="Cambria Math"/>
          </w:rPr>
          <m:t>l</m:t>
        </m:r>
      </m:oMath>
      <w:r>
        <w:t xml:space="preserve"> tel que défini dans la table ci-dessus. On note la fonction </w:t>
      </w:r>
      <m:oMath>
        <m:r>
          <w:rPr>
            <w:rFonts w:ascii="Cambria Math" w:hAnsi="Cambria Math"/>
          </w:rPr>
          <m:t>getLabel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qui renvoie l’un des labels défini</w:t>
      </w:r>
      <w:r w:rsidR="00E0003C">
        <w:rPr>
          <w:rFonts w:eastAsiaTheme="minorEastAsia"/>
        </w:rPr>
        <w:t>s</w:t>
      </w:r>
      <w:r>
        <w:rPr>
          <w:rFonts w:eastAsiaTheme="minorEastAsia"/>
        </w:rPr>
        <w:t xml:space="preserve"> ci-dessus en fonction de l’élément de trace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passé en paramètre.</w:t>
      </w:r>
    </w:p>
    <w:p w:rsidR="00364FF0" w:rsidRPr="00337ECC" w:rsidRDefault="00FF50B5" w:rsidP="00364F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nbTraces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jn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S(getLabel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)×Coeff(getLabel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nbTraces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jn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Coeff(getLabel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820E0C" w:rsidRDefault="00820E0C" w:rsidP="002C7446">
      <w:pPr>
        <w:rPr>
          <w:ins w:id="24" w:author="Mathieu" w:date="2015-03-18T17:52:00Z"/>
          <w:rFonts w:eastAsiaTheme="minorEastAsia"/>
        </w:rPr>
      </w:pPr>
      <w:ins w:id="25" w:author="Mathieu" w:date="2015-03-18T17:49:00Z">
        <w:r>
          <w:rPr>
            <w:rFonts w:eastAsiaTheme="minorEastAsia"/>
          </w:rPr>
          <w:t xml:space="preserve">Une dernière heuristique est prise en compte à savoir la longueur du parcours du joueur </w:t>
        </w:r>
      </w:ins>
      <w:ins w:id="26" w:author="Mathieu" w:date="2015-03-18T17:52:00Z">
        <w:r>
          <w:rPr>
            <w:rFonts w:eastAsiaTheme="minorEastAsia"/>
          </w:rPr>
          <w:t xml:space="preserve">par rapport aux parcours experts. Il convient donc de rechercher </w:t>
        </w:r>
      </w:ins>
      <w:ins w:id="27" w:author="Mathieu" w:date="2015-03-18T18:20:00Z">
        <w:r w:rsidR="007B766F">
          <w:rPr>
            <w:rFonts w:eastAsiaTheme="minorEastAsia"/>
          </w:rPr>
          <w:t xml:space="preserve">pour le niveau </w:t>
        </w:r>
      </w:ins>
      <m:oMath>
        <m:r>
          <w:ins w:id="28" w:author="Mathieu" w:date="2015-03-18T18:21:00Z">
            <w:rPr>
              <w:rFonts w:ascii="Cambria Math" w:hAnsi="Cambria Math"/>
            </w:rPr>
            <m:t>n</m:t>
          </w:ins>
        </m:r>
      </m:oMath>
      <w:ins w:id="29" w:author="Mathieu" w:date="2015-03-18T18:20:00Z">
        <w:r w:rsidR="007B766F">
          <w:rPr>
            <w:rFonts w:eastAsiaTheme="minorEastAsia"/>
          </w:rPr>
          <w:t xml:space="preserve"> </w:t>
        </w:r>
      </w:ins>
      <w:ins w:id="30" w:author="Mathieu" w:date="2015-03-18T17:52:00Z">
        <w:r>
          <w:rPr>
            <w:rFonts w:eastAsiaTheme="minorEastAsia"/>
          </w:rPr>
          <w:t>la solution experte</w:t>
        </w:r>
      </w:ins>
      <w:ins w:id="31" w:author="Mathieu" w:date="2015-03-18T18:22:00Z">
        <w:r w:rsidR="007B766F">
          <w:rPr>
            <w:rFonts w:eastAsiaTheme="minorEastAsia"/>
          </w:rPr>
          <w:t xml:space="preserve"> </w:t>
        </w:r>
        <m:oMath>
          <m:r>
            <w:rPr>
              <w:rFonts w:ascii="Cambria Math" w:eastAsiaTheme="minorEastAsia" w:hAnsi="Cambria Math"/>
            </w:rPr>
            <m:t>e</m:t>
          </m:r>
        </m:oMath>
        <w:r w:rsidR="007B766F">
          <w:rPr>
            <w:rFonts w:eastAsiaTheme="minorEastAsia"/>
          </w:rPr>
          <w:t xml:space="preserve"> (</w:t>
        </w:r>
        <w:proofErr w:type="gramStart"/>
        <w:r w:rsidR="007B766F">
          <w:rPr>
            <w:rFonts w:eastAsiaTheme="minorEastAsia"/>
          </w:rPr>
          <w:t xml:space="preserve">notée </w:t>
        </w:r>
        <w:proofErr w:type="gramEnd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nbTraces</m:t>
              </m:r>
            </m:e>
            <m:sub>
              <m:r>
                <w:rPr>
                  <w:rFonts w:ascii="Cambria Math" w:hAnsi="Cambria Math"/>
                </w:rPr>
                <m:t>en</m:t>
              </m:r>
            </m:sub>
          </m:sSub>
        </m:oMath>
        <w:r w:rsidR="007B766F">
          <w:rPr>
            <w:rFonts w:eastAsiaTheme="minorEastAsia"/>
          </w:rPr>
          <w:t>)</w:t>
        </w:r>
      </w:ins>
      <w:ins w:id="32" w:author="Mathieu" w:date="2015-03-18T17:52:00Z">
        <w:r>
          <w:rPr>
            <w:rFonts w:eastAsiaTheme="minorEastAsia"/>
          </w:rPr>
          <w:t xml:space="preserve"> la plus proche de la solution du joueur</w:t>
        </w:r>
      </w:ins>
      <w:ins w:id="33" w:author="Mathieu" w:date="2015-03-18T18:18:00Z">
        <w:r w:rsidR="007B766F">
          <w:rPr>
            <w:rFonts w:eastAsiaTheme="minorEastAsia"/>
          </w:rPr>
          <w:t>.</w:t>
        </w:r>
      </w:ins>
    </w:p>
    <w:p w:rsidR="00820E0C" w:rsidRPr="007B766F" w:rsidRDefault="00FF50B5" w:rsidP="002C7446">
      <w:pPr>
        <w:rPr>
          <w:ins w:id="34" w:author="Mathieu" w:date="2015-03-18T18:22:00Z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ins w:id="35" w:author="Mathieu" w:date="2015-03-18T17:5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36" w:author="Mathieu" w:date="2015-03-18T17:56:00Z">
                  <w:rPr>
                    <w:rFonts w:ascii="Cambria Math" w:hAnsi="Cambria Math"/>
                  </w:rPr>
                  <m:t>S</m:t>
                </w:ins>
              </m:r>
            </m:e>
            <m:sub>
              <m:r>
                <w:ins w:id="37" w:author="Mathieu" w:date="2015-03-18T17:56:00Z">
                  <w:rPr>
                    <w:rFonts w:ascii="Cambria Math" w:hAnsi="Cambria Math"/>
                  </w:rPr>
                  <m:t>jn</m:t>
                </w:ins>
              </m:r>
            </m:sub>
          </m:sSub>
          <m:r>
            <w:ins w:id="38" w:author="Mathieu" w:date="2015-03-18T17:56:00Z">
              <w:rPr>
                <w:rFonts w:ascii="Cambria Math" w:hAnsi="Cambria Math"/>
              </w:rPr>
              <m:t>=</m:t>
            </w:ins>
          </m:r>
          <m:sSub>
            <m:sSubPr>
              <m:ctrlPr>
                <w:ins w:id="39" w:author="Mathieu" w:date="2015-03-18T17:5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40" w:author="Mathieu" w:date="2015-03-18T17:57:00Z">
                  <w:rPr>
                    <w:rFonts w:ascii="Cambria Math" w:hAnsi="Cambria Math"/>
                  </w:rPr>
                  <m:t>S</m:t>
                </w:ins>
              </m:r>
            </m:e>
            <m:sub>
              <m:r>
                <w:ins w:id="41" w:author="Mathieu" w:date="2015-03-18T17:57:00Z">
                  <w:rPr>
                    <w:rFonts w:ascii="Cambria Math" w:hAnsi="Cambria Math"/>
                  </w:rPr>
                  <m:t>jn</m:t>
                </w:ins>
              </m:r>
            </m:sub>
          </m:sSub>
          <m:r>
            <w:ins w:id="42" w:author="Mathieu" w:date="2015-03-18T18:14:00Z">
              <w:rPr>
                <w:rFonts w:ascii="Cambria Math" w:hAnsi="Cambria Math"/>
              </w:rPr>
              <m:t>×</m:t>
            </w:ins>
          </m:r>
          <m:f>
            <m:fPr>
              <m:ctrlPr>
                <w:ins w:id="43" w:author="Mathieu" w:date="2015-03-18T18:47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44" w:author="Mathieu" w:date="2015-03-18T18:4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45" w:author="Mathieu" w:date="2015-03-18T18:47:00Z">
                      <w:rPr>
                        <w:rFonts w:ascii="Cambria Math" w:hAnsi="Cambria Math"/>
                      </w:rPr>
                      <m:t>nbTraces</m:t>
                    </w:ins>
                  </m:r>
                </m:e>
                <m:sub>
                  <m:r>
                    <w:ins w:id="46" w:author="Mathieu" w:date="2015-03-18T18:47:00Z">
                      <w:rPr>
                        <w:rFonts w:ascii="Cambria Math" w:hAnsi="Cambria Math"/>
                      </w:rPr>
                      <m:t>en</m:t>
                    </w:ins>
                  </m:r>
                </m:sub>
              </m:sSub>
            </m:num>
            <m:den>
              <m:sSub>
                <m:sSubPr>
                  <m:ctrlPr>
                    <w:ins w:id="47" w:author="Mathieu" w:date="2015-03-18T18:4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48" w:author="Mathieu" w:date="2015-03-18T18:47:00Z">
                      <w:rPr>
                        <w:rFonts w:ascii="Cambria Math" w:hAnsi="Cambria Math"/>
                      </w:rPr>
                      <m:t>nbTraces</m:t>
                    </w:ins>
                  </m:r>
                </m:e>
                <m:sub>
                  <m:r>
                    <w:ins w:id="49" w:author="Mathieu" w:date="2015-03-18T18:47:00Z">
                      <w:rPr>
                        <w:rFonts w:ascii="Cambria Math" w:hAnsi="Cambria Math"/>
                      </w:rPr>
                      <m:t>jn</m:t>
                    </w:ins>
                  </m:r>
                </m:sub>
              </m:sSub>
            </m:den>
          </m:f>
        </m:oMath>
      </m:oMathPara>
    </w:p>
    <w:p w:rsidR="007B766F" w:rsidRPr="00820E0C" w:rsidRDefault="00FF50B5" w:rsidP="002C7446">
      <w:pPr>
        <w:rPr>
          <w:ins w:id="50" w:author="Mathieu" w:date="2015-03-18T17:49:00Z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ins w:id="51" w:author="Mathieu" w:date="2015-03-18T18:4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52" w:author="Mathieu" w:date="2015-03-18T18:49:00Z">
                  <w:rPr>
                    <w:rFonts w:ascii="Cambria Math" w:hAnsi="Cambria Math"/>
                  </w:rPr>
                  <m:t>E</m:t>
                </w:ins>
              </m:r>
            </m:e>
            <m:sub>
              <m:r>
                <w:ins w:id="53" w:author="Mathieu" w:date="2015-03-18T18:49:00Z">
                  <w:rPr>
                    <w:rFonts w:ascii="Cambria Math" w:hAnsi="Cambria Math"/>
                  </w:rPr>
                  <m:t>jn</m:t>
                </w:ins>
              </m:r>
            </m:sub>
          </m:sSub>
          <m:r>
            <w:ins w:id="54" w:author="Mathieu" w:date="2015-03-18T18:49:00Z">
              <w:rPr>
                <w:rFonts w:ascii="Cambria Math" w:hAnsi="Cambria Math"/>
              </w:rPr>
              <m:t>=1-</m:t>
            </w:ins>
          </m:r>
          <m:sSub>
            <m:sSubPr>
              <m:ctrlPr>
                <w:ins w:id="55" w:author="Mathieu" w:date="2015-03-18T18:4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56" w:author="Mathieu" w:date="2015-03-18T18:49:00Z">
                  <w:rPr>
                    <w:rFonts w:ascii="Cambria Math" w:hAnsi="Cambria Math"/>
                  </w:rPr>
                  <m:t>S</m:t>
                </w:ins>
              </m:r>
            </m:e>
            <m:sub>
              <m:r>
                <w:ins w:id="57" w:author="Mathieu" w:date="2015-03-18T18:49:00Z">
                  <w:rPr>
                    <w:rFonts w:ascii="Cambria Math" w:hAnsi="Cambria Math"/>
                  </w:rPr>
                  <m:t>jn</m:t>
                </w:ins>
              </m:r>
            </m:sub>
          </m:sSub>
        </m:oMath>
      </m:oMathPara>
    </w:p>
    <w:p w:rsidR="003878F6" w:rsidRDefault="00650BBC" w:rsidP="002C7446">
      <w:pPr>
        <w:rPr>
          <w:rFonts w:eastAsiaTheme="minorEastAsia"/>
        </w:rPr>
      </w:pPr>
      <w:r>
        <w:rPr>
          <w:rFonts w:eastAsiaTheme="minorEastAsia"/>
        </w:rPr>
        <w:t xml:space="preserve">On peut donc exprimer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</m:oMath>
      <w:r>
        <w:rPr>
          <w:rFonts w:eastAsiaTheme="minorEastAsia"/>
        </w:rPr>
        <w:t xml:space="preserve"> comme </w:t>
      </w:r>
      <w:r w:rsidR="00554B80">
        <w:rPr>
          <w:rFonts w:eastAsiaTheme="minorEastAsia"/>
        </w:rPr>
        <w:t xml:space="preserve">le résultat estimé en terme de succès/erreurs pour le joueur </w:t>
      </w:r>
      <m:oMath>
        <m:r>
          <w:rPr>
            <w:rFonts w:ascii="Cambria Math" w:eastAsiaTheme="minorEastAsia" w:hAnsi="Cambria Math"/>
          </w:rPr>
          <m:t>j</m:t>
        </m:r>
      </m:oMath>
      <w:r w:rsidR="00554B80">
        <w:rPr>
          <w:rFonts w:eastAsiaTheme="minorEastAsia"/>
        </w:rPr>
        <w:t xml:space="preserve"> sur le niveau </w:t>
      </w:r>
      <m:oMath>
        <m:r>
          <w:rPr>
            <w:rFonts w:ascii="Cambria Math" w:eastAsiaTheme="minorEastAsia" w:hAnsi="Cambria Math"/>
          </w:rPr>
          <m:t>n</m:t>
        </m:r>
      </m:oMath>
      <w:r w:rsidR="00554B80">
        <w:rPr>
          <w:rFonts w:eastAsiaTheme="minorEastAsia"/>
        </w:rPr>
        <w:t xml:space="preserve"> comme :</w:t>
      </w:r>
    </w:p>
    <w:p w:rsidR="003878F6" w:rsidRDefault="00FF50B5" w:rsidP="002C744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jn</m:t>
                  </m:r>
                </m:sub>
              </m:sSub>
            </m:e>
          </m:d>
        </m:oMath>
      </m:oMathPara>
    </w:p>
    <w:p w:rsidR="00E353AF" w:rsidRDefault="00E353AF" w:rsidP="00E353AF">
      <w:pPr>
        <w:pStyle w:val="Titre1"/>
        <w:rPr>
          <w:rFonts w:eastAsiaTheme="minorEastAsia"/>
        </w:rPr>
      </w:pPr>
      <w:r>
        <w:rPr>
          <w:rFonts w:eastAsiaTheme="minorEastAsia"/>
        </w:rPr>
        <w:t>Conclusion</w:t>
      </w:r>
    </w:p>
    <w:p w:rsidR="003878F6" w:rsidRDefault="00FA0952" w:rsidP="00E353AF">
      <w:pPr>
        <w:rPr>
          <w:rFonts w:eastAsiaTheme="minorEastAsia"/>
        </w:rPr>
      </w:pPr>
      <w:r>
        <w:rPr>
          <w:rFonts w:eastAsiaTheme="minorEastAsia"/>
        </w:rPr>
        <w:t xml:space="preserve">Il ne reste plus qu’à </w:t>
      </w:r>
      <w:r w:rsidR="00C452C8">
        <w:rPr>
          <w:rFonts w:eastAsiaTheme="minorEastAsia"/>
        </w:rPr>
        <w:t xml:space="preserve">utiliser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</m:oMath>
      <w:r w:rsidR="00C452C8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452C8">
        <w:rPr>
          <w:rFonts w:eastAsiaTheme="minorEastAsia"/>
        </w:rPr>
        <w:t xml:space="preserve"> pour alimenter le modèle probabiliste </w:t>
      </w:r>
      <w:r w:rsidR="00E353AF">
        <w:rPr>
          <w:rFonts w:eastAsiaTheme="minorEastAsia"/>
        </w:rPr>
        <w:t>via les outils de Vicky.</w:t>
      </w:r>
    </w:p>
    <w:p w:rsidR="00A94DF1" w:rsidRDefault="00A94DF1" w:rsidP="00A94DF1">
      <w:pPr>
        <w:ind w:left="567"/>
      </w:pPr>
      <w:r w:rsidRPr="00E353AF">
        <w:rPr>
          <w:b/>
          <w:u w:val="single"/>
        </w:rPr>
        <w:t>Remarque</w:t>
      </w:r>
      <w:r w:rsidR="00E353AF" w:rsidRPr="00E353AF">
        <w:rPr>
          <w:b/>
          <w:u w:val="single"/>
        </w:rPr>
        <w:t xml:space="preserve"> </w:t>
      </w:r>
      <w:r w:rsidRPr="00E353AF">
        <w:rPr>
          <w:b/>
          <w:u w:val="single"/>
        </w:rPr>
        <w:t>2 :</w:t>
      </w:r>
      <w:r>
        <w:t xml:space="preserve"> l'outil qui calcule et propage les probabilités </w:t>
      </w:r>
      <w:r w:rsidR="00C7310D">
        <w:t xml:space="preserve">dans le réseau bayésien </w:t>
      </w:r>
      <w:r>
        <w:t>nécessite des valeurs initiales</w:t>
      </w:r>
      <w:r w:rsidR="00E353AF">
        <w:t xml:space="preserve"> sur chacune des compétences</w:t>
      </w:r>
      <w:r>
        <w:t xml:space="preserve"> (a</w:t>
      </w:r>
      <w:r w:rsidR="00C7310D">
        <w:t>vant d'analyser les observations, i.e. les traces</w:t>
      </w:r>
      <w:r>
        <w:t xml:space="preserve">). </w:t>
      </w:r>
      <w:r w:rsidR="00E353AF">
        <w:t xml:space="preserve">Ces valeurs initiales permettent de prendre en considération les acquis supposés des apprenants et elles </w:t>
      </w:r>
      <w:r>
        <w:t xml:space="preserve">peuvent être déterminées en exploitant des informations qu'on a sur les apprenants. Par exemple, </w:t>
      </w:r>
      <w:r w:rsidR="00E353AF">
        <w:t xml:space="preserve">on pourrait paramétrer </w:t>
      </w:r>
      <w:r w:rsidR="00C7310D">
        <w:t xml:space="preserve">l'initialisation pour des </w:t>
      </w:r>
      <w:r>
        <w:t>élèves qui ont déjà fait un TP sur les changements d'état de l'eau</w:t>
      </w:r>
      <w:r w:rsidR="00C7310D">
        <w:t xml:space="preserve"> </w:t>
      </w:r>
      <w:r w:rsidR="00E353AF">
        <w:t xml:space="preserve">en augmentant dès l’initialisation notre croyance sur la maîtrise des compétences abordées dans ce TP. Cette croyance serait différente pour </w:t>
      </w:r>
      <w:r w:rsidR="00C7310D">
        <w:t>des élèves jou</w:t>
      </w:r>
      <w:r w:rsidR="00047D31">
        <w:t>a</w:t>
      </w:r>
      <w:r w:rsidR="00C7310D">
        <w:t xml:space="preserve">nt au jeu </w:t>
      </w:r>
      <w:r w:rsidR="00047D31">
        <w:t>au</w:t>
      </w:r>
      <w:r w:rsidR="00C7310D">
        <w:t xml:space="preserve"> démarr</w:t>
      </w:r>
      <w:r w:rsidR="00047D31">
        <w:t>age</w:t>
      </w:r>
      <w:r w:rsidR="00C7310D">
        <w:t xml:space="preserve"> </w:t>
      </w:r>
      <w:r w:rsidR="00047D31">
        <w:t>du</w:t>
      </w:r>
      <w:r w:rsidR="00C7310D">
        <w:t xml:space="preserve"> chapitre sur les changements d'état de l'eau (élèves naïfs). Donc les valeurs a priori dépendent de ces informations. </w:t>
      </w:r>
      <w:r w:rsidR="00047D31">
        <w:t xml:space="preserve">Dans les deux cas la croyance indiquée ne doit être ni trop forte ni trop faible pour éviter tout risque « d’écraser » la probabilité et de rendre ainsi une compétence insensible aux actions futures du joueur (la trace). </w:t>
      </w:r>
      <w:r w:rsidR="00C7310D">
        <w:t xml:space="preserve">Dans notre cas, Vicky va initialiser ces valeurs </w:t>
      </w:r>
      <w:r w:rsidR="00047D31">
        <w:t>à 50% pour chacune des compétences pour signifier qu’on n’a pas de connaissance à priori sur les connaissances du joueur et qu’on restera sensible aux futures actions du joueur</w:t>
      </w:r>
      <w:r w:rsidR="00C7310D">
        <w:t>.</w:t>
      </w:r>
    </w:p>
    <w:p w:rsidR="00A94DF1" w:rsidRDefault="00C54AFE" w:rsidP="00C54AFE">
      <w:pPr>
        <w:pStyle w:val="Titre1"/>
      </w:pPr>
      <w:r>
        <w:t>Perspectives</w:t>
      </w:r>
    </w:p>
    <w:p w:rsidR="00980B46" w:rsidRDefault="0044787D" w:rsidP="00C54AFE">
      <w:r>
        <w:t xml:space="preserve">Concernant l’étalonnage du </w:t>
      </w:r>
      <w:r>
        <w:fldChar w:fldCharType="begin"/>
      </w:r>
      <w:r>
        <w:instrText xml:space="preserve"> REF _Ref413686934 \h </w:instrText>
      </w:r>
      <w:r>
        <w:fldChar w:fldCharType="separate"/>
      </w:r>
      <w:r w:rsidR="00572631">
        <w:t xml:space="preserve">Tableau </w:t>
      </w:r>
      <w:r w:rsidR="00572631">
        <w:rPr>
          <w:noProof/>
        </w:rPr>
        <w:t>1</w:t>
      </w:r>
      <w:r>
        <w:fldChar w:fldCharType="end"/>
      </w:r>
      <w:r>
        <w:t xml:space="preserve"> nous avons choisi dans un premier temps de répartir</w:t>
      </w:r>
      <w:r w:rsidR="00FB0AC8">
        <w:t xml:space="preserve"> sur sept valeurs</w:t>
      </w:r>
      <w:r>
        <w:t xml:space="preserve"> </w:t>
      </w:r>
      <w:r w:rsidR="00FB0AC8">
        <w:t xml:space="preserve">(seulement les cinq intermédiaires sont prises en compte pour exclure les bornes min et max) </w:t>
      </w:r>
      <w:r>
        <w:t>la difficulté de manière linéaire entre 0  et 1.</w:t>
      </w:r>
      <w:r w:rsidR="00AF200B">
        <w:t xml:space="preserve"> Ce</w:t>
      </w:r>
      <w:r w:rsidR="00FB0AC8">
        <w:t>s</w:t>
      </w:r>
      <w:r w:rsidR="00AF200B">
        <w:t xml:space="preserve"> choix peu</w:t>
      </w:r>
      <w:r w:rsidR="00FB0AC8">
        <w:t>ven</w:t>
      </w:r>
      <w:r w:rsidR="00AF200B">
        <w:t xml:space="preserve">t </w:t>
      </w:r>
      <w:r w:rsidR="00FB0AC8">
        <w:t>être contestés notamment en deux points : pourquoi avoir 5 valeurs significatives de la difficulté ?</w:t>
      </w:r>
      <w:r w:rsidR="00AF200B">
        <w:t xml:space="preserve"> </w:t>
      </w:r>
      <w:r w:rsidR="00FB0AC8">
        <w:t>E</w:t>
      </w:r>
      <w:r w:rsidR="00AF200B">
        <w:t xml:space="preserve">st-il raisonnable de considérer que </w:t>
      </w:r>
      <w:r w:rsidR="00AF200B">
        <w:lastRenderedPageBreak/>
        <w:t xml:space="preserve">pour un niveau difficile seul 30% </w:t>
      </w:r>
      <w:r w:rsidR="00FB0AC8">
        <w:t xml:space="preserve">de </w:t>
      </w:r>
      <w:r w:rsidR="00377998">
        <w:t xml:space="preserve">succès est attendu pour considérer que le joueur maîtrise toutes les compétences ? Une solution alternative serait </w:t>
      </w:r>
      <w:r w:rsidR="00FB0AC8">
        <w:t xml:space="preserve">de proposer une </w:t>
      </w:r>
      <w:del w:id="58" w:author="Mathieu" w:date="2015-03-30T10:03:00Z">
        <w:r w:rsidR="00FB0AC8" w:rsidDel="00CF632C">
          <w:delText xml:space="preserve">courbe </w:delText>
        </w:r>
      </w:del>
      <w:proofErr w:type="spellStart"/>
      <w:ins w:id="59" w:author="Mathieu" w:date="2015-03-30T10:03:00Z">
        <w:r w:rsidR="00CF632C">
          <w:t>focntion</w:t>
        </w:r>
        <w:proofErr w:type="spellEnd"/>
        <w:r w:rsidR="00CF632C">
          <w:t xml:space="preserve"> </w:t>
        </w:r>
      </w:ins>
      <w:r w:rsidR="00FB0AC8">
        <w:t>permettant de déterminer l’exigence minimale attendu</w:t>
      </w:r>
      <w:r w:rsidR="00980B46">
        <w:t>e</w:t>
      </w:r>
      <w:r w:rsidR="00FB0AC8">
        <w:t xml:space="preserve"> (en termes de succès) en fonction de la difficulté. On pourrait alors être indépendant de la granularité de l’échelle de difficulté et déterminer pour une difficulté quelconque (comprise entre </w:t>
      </w:r>
      <w:r w:rsidR="00980B46">
        <w:t>BORNE_MIN</w:t>
      </w:r>
      <w:r w:rsidR="00FB0AC8">
        <w:t xml:space="preserve"> et BORNE_MAX) </w:t>
      </w:r>
      <w:r w:rsidR="00980B46">
        <w:t xml:space="preserve">l’exigence minimale attendue. Pour déterminer cette </w:t>
      </w:r>
      <w:del w:id="60" w:author="Mathieu" w:date="2015-03-30T10:03:00Z">
        <w:r w:rsidR="00980B46" w:rsidDel="00CF632C">
          <w:delText>courbe</w:delText>
        </w:r>
      </w:del>
      <w:ins w:id="61" w:author="Mathieu" w:date="2015-03-30T10:03:00Z">
        <w:r w:rsidR="00CF632C">
          <w:t>fonction</w:t>
        </w:r>
      </w:ins>
      <w:r w:rsidR="00980B46">
        <w:t>, trois points sont nécessaires. Deux peuvent être fixés, BORNE_MIN pour laquelle le taux de succès serait maximal (1) et BORNE_MAX pour laquelle le taux de succès serait minimal (0). Resterait à déterminer une valeur intermédiaire pour construire l’équation de la courbe. Une solution consisterait à demander à l’expert l’exigence minimale attendu pour un niveau intermédiaire.</w:t>
      </w:r>
    </w:p>
    <w:p w:rsidR="00C54AFE" w:rsidRDefault="00980B46" w:rsidP="00C54AFE">
      <w:r>
        <w:t xml:space="preserve">Les trois points étant connus on peut par exemple utiliser un </w:t>
      </w:r>
      <w:r w:rsidR="004B77F4">
        <w:t xml:space="preserve">polynôme d’interpolation de Lagrange </w:t>
      </w:r>
      <w:r>
        <w:t xml:space="preserve">pour identifier le polynôme passant par ces trois points ou résoudre un système de trois équations à trois inconnu </w:t>
      </w:r>
      <w:r w:rsidR="003D58E3">
        <w:t xml:space="preserve">pour déterminer les paramètres a, b et c d’une fonction inverse du type 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x+b</m:t>
            </m:r>
          </m:den>
        </m:f>
        <m:r>
          <w:rPr>
            <w:rFonts w:ascii="Cambria Math" w:hAnsi="Cambria Math"/>
          </w:rPr>
          <m:t>+c</m:t>
        </m:r>
      </m:oMath>
      <w:r w:rsidR="007547CC">
        <w:rPr>
          <w:rFonts w:eastAsiaTheme="minorEastAsia"/>
        </w:rPr>
        <w:t xml:space="preserve"> (d’autres types de fonctions sont peut</w:t>
      </w:r>
      <w:ins w:id="62" w:author="Mathieu" w:date="2015-03-30T10:04:00Z">
        <w:r w:rsidR="00CF632C">
          <w:rPr>
            <w:rFonts w:eastAsiaTheme="minorEastAsia"/>
          </w:rPr>
          <w:t>-</w:t>
        </w:r>
      </w:ins>
      <w:del w:id="63" w:author="Mathieu" w:date="2015-03-30T10:04:00Z">
        <w:r w:rsidR="007547CC" w:rsidDel="00CF632C">
          <w:rPr>
            <w:rFonts w:eastAsiaTheme="minorEastAsia"/>
          </w:rPr>
          <w:delText xml:space="preserve"> </w:delText>
        </w:r>
      </w:del>
      <w:r w:rsidR="007547CC">
        <w:rPr>
          <w:rFonts w:eastAsiaTheme="minorEastAsia"/>
        </w:rPr>
        <w:t>être à étudier)</w:t>
      </w:r>
      <w:r w:rsidR="003D58E3">
        <w:t>.</w:t>
      </w:r>
    </w:p>
    <w:p w:rsidR="003D58E3" w:rsidRPr="007547CC" w:rsidRDefault="003D58E3" w:rsidP="007547CC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 xml:space="preserve">L’inconvénient du polynôme de Lagrange c’est qu’avec seulement 3 points il est possible d’avoir avec </w:t>
      </w:r>
      <m:oMath>
        <m:r>
          <w:rPr>
            <w:rFonts w:ascii="Cambria Math" w:hAnsi="Cambria Math"/>
          </w:rPr>
          <m:t>x⊂[BORNE_MIN, BORNE_MAX]</m:t>
        </m:r>
      </m:oMath>
      <w:r w:rsidRPr="007547CC">
        <w:rPr>
          <w:rFonts w:eastAsiaTheme="minorEastAsia"/>
        </w:rPr>
        <w:t xml:space="preserve"> des valeurs de f(x) &lt; 0 ou &gt; 1. Pour contraindre les valeurs de f(x) dans l’intervalle [0, 1] il est nécessaire d’intégrer deux nouveaux points qu</w:t>
      </w:r>
      <w:r w:rsidR="0057341B">
        <w:rPr>
          <w:rFonts w:eastAsiaTheme="minorEastAsia"/>
        </w:rPr>
        <w:t xml:space="preserve">e l’on pourrait prendre comme </w:t>
      </w:r>
      <w:r w:rsidRPr="007547CC">
        <w:rPr>
          <w:rFonts w:eastAsiaTheme="minorEastAsia"/>
        </w:rPr>
        <w:t>symétriques</w:t>
      </w:r>
      <w:r w:rsidR="007547CC" w:rsidRPr="007547CC">
        <w:rPr>
          <w:rFonts w:eastAsiaTheme="minorEastAsia"/>
        </w:rPr>
        <w:t xml:space="preserve"> de la valeur intermédiaire par rapports aux bornes min et max</w:t>
      </w:r>
      <w:r w:rsidR="0057341B">
        <w:rPr>
          <w:rFonts w:eastAsiaTheme="minorEastAsia"/>
        </w:rPr>
        <w:t xml:space="preserve"> (c’est deux point seraient donc calculables automatiquement)</w:t>
      </w:r>
      <w:r w:rsidR="007547CC" w:rsidRPr="007547CC">
        <w:rPr>
          <w:rFonts w:eastAsiaTheme="minorEastAsia"/>
        </w:rPr>
        <w:t>. L’avantage de cette solution est que dans le cas particulier ou la valeur intermédiaire est égale à 0.5 on retrouve une fonction linéaire telle que proposée initialement</w:t>
      </w:r>
      <w:r w:rsidR="007547CC">
        <w:rPr>
          <w:rFonts w:eastAsiaTheme="minorEastAsia"/>
        </w:rPr>
        <w:t xml:space="preserve"> (voir à cette adresse pour tester des valeurs : </w:t>
      </w:r>
      <w:r w:rsidR="007547CC" w:rsidRPr="007547CC">
        <w:rPr>
          <w:rFonts w:eastAsiaTheme="minorEastAsia"/>
        </w:rPr>
        <w:t>http://homeomath.imingo.net/lagrange.htm</w:t>
      </w:r>
      <w:r w:rsidR="007547CC">
        <w:rPr>
          <w:rFonts w:eastAsiaTheme="minorEastAsia"/>
        </w:rPr>
        <w:t>)</w:t>
      </w:r>
      <w:r w:rsidR="007547CC" w:rsidRPr="007547CC">
        <w:rPr>
          <w:rFonts w:eastAsiaTheme="minorEastAsia"/>
        </w:rPr>
        <w:t>.</w:t>
      </w:r>
    </w:p>
    <w:p w:rsidR="007547CC" w:rsidRPr="00C54AFE" w:rsidRDefault="007547CC" w:rsidP="007547CC">
      <w:pPr>
        <w:pStyle w:val="Paragraphedeliste"/>
        <w:numPr>
          <w:ilvl w:val="0"/>
          <w:numId w:val="2"/>
        </w:numPr>
      </w:pPr>
      <w:r w:rsidRPr="00AE5DAF">
        <w:rPr>
          <w:rFonts w:eastAsiaTheme="minorEastAsia"/>
        </w:rPr>
        <w:t>L’avantage de la fonction inverse</w:t>
      </w:r>
      <w:r>
        <w:rPr>
          <w:rFonts w:eastAsiaTheme="minorEastAsia"/>
        </w:rPr>
        <w:t xml:space="preserve"> est que seuls les trois points définis permettent de borner f(x) dans l’intervalle [0, 1]. L’inconvénient est que dans le cas particulier d’une valeur intermédiaire égale à 0.5, la fonction n’est pas définie… Il faudrait donc traiter ce cas particulier à part.</w:t>
      </w:r>
    </w:p>
    <w:sectPr w:rsidR="007547CC" w:rsidRPr="00C54AFE" w:rsidSect="00F26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493D"/>
    <w:multiLevelType w:val="hybridMultilevel"/>
    <w:tmpl w:val="ECE0F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B26AB"/>
    <w:multiLevelType w:val="hybridMultilevel"/>
    <w:tmpl w:val="3594D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DF"/>
    <w:rsid w:val="00002C46"/>
    <w:rsid w:val="00034589"/>
    <w:rsid w:val="00047D31"/>
    <w:rsid w:val="00072F1A"/>
    <w:rsid w:val="000E03AD"/>
    <w:rsid w:val="00104A5F"/>
    <w:rsid w:val="001322BB"/>
    <w:rsid w:val="001647CE"/>
    <w:rsid w:val="00173D76"/>
    <w:rsid w:val="001B3639"/>
    <w:rsid w:val="001C5A31"/>
    <w:rsid w:val="001F75AD"/>
    <w:rsid w:val="002C7446"/>
    <w:rsid w:val="0030030E"/>
    <w:rsid w:val="003328DD"/>
    <w:rsid w:val="00337ECC"/>
    <w:rsid w:val="00364FF0"/>
    <w:rsid w:val="003770CF"/>
    <w:rsid w:val="00377998"/>
    <w:rsid w:val="003878F6"/>
    <w:rsid w:val="003A5BDF"/>
    <w:rsid w:val="003D58E3"/>
    <w:rsid w:val="00443690"/>
    <w:rsid w:val="0044787D"/>
    <w:rsid w:val="004961F3"/>
    <w:rsid w:val="004B488B"/>
    <w:rsid w:val="004B77F4"/>
    <w:rsid w:val="00542265"/>
    <w:rsid w:val="005549EE"/>
    <w:rsid w:val="00554B80"/>
    <w:rsid w:val="00572631"/>
    <w:rsid w:val="0057341B"/>
    <w:rsid w:val="00574A28"/>
    <w:rsid w:val="00580275"/>
    <w:rsid w:val="005D7BAA"/>
    <w:rsid w:val="0060109C"/>
    <w:rsid w:val="00650BBC"/>
    <w:rsid w:val="00696A60"/>
    <w:rsid w:val="006D4A9C"/>
    <w:rsid w:val="007210ED"/>
    <w:rsid w:val="007547CC"/>
    <w:rsid w:val="007B766F"/>
    <w:rsid w:val="007C0460"/>
    <w:rsid w:val="007C1B98"/>
    <w:rsid w:val="007E692C"/>
    <w:rsid w:val="007E75C1"/>
    <w:rsid w:val="00820E0C"/>
    <w:rsid w:val="00883E2C"/>
    <w:rsid w:val="008A6886"/>
    <w:rsid w:val="008B1F4A"/>
    <w:rsid w:val="008C517F"/>
    <w:rsid w:val="00923710"/>
    <w:rsid w:val="00980B46"/>
    <w:rsid w:val="009B052F"/>
    <w:rsid w:val="00A160DE"/>
    <w:rsid w:val="00A94DF1"/>
    <w:rsid w:val="00AC3FE6"/>
    <w:rsid w:val="00AE5DAF"/>
    <w:rsid w:val="00AF200B"/>
    <w:rsid w:val="00B87107"/>
    <w:rsid w:val="00C452C8"/>
    <w:rsid w:val="00C52852"/>
    <w:rsid w:val="00C54AFE"/>
    <w:rsid w:val="00C7310D"/>
    <w:rsid w:val="00CC3D6C"/>
    <w:rsid w:val="00CF2FE3"/>
    <w:rsid w:val="00CF6132"/>
    <w:rsid w:val="00CF632C"/>
    <w:rsid w:val="00D02F28"/>
    <w:rsid w:val="00D425CA"/>
    <w:rsid w:val="00D67F20"/>
    <w:rsid w:val="00DA3406"/>
    <w:rsid w:val="00DC42F4"/>
    <w:rsid w:val="00DE6BA4"/>
    <w:rsid w:val="00E0003C"/>
    <w:rsid w:val="00E353AF"/>
    <w:rsid w:val="00E415F2"/>
    <w:rsid w:val="00E5412A"/>
    <w:rsid w:val="00E72F83"/>
    <w:rsid w:val="00EB16CF"/>
    <w:rsid w:val="00ED7E29"/>
    <w:rsid w:val="00F226D0"/>
    <w:rsid w:val="00F267F8"/>
    <w:rsid w:val="00F50264"/>
    <w:rsid w:val="00FA0952"/>
    <w:rsid w:val="00FB0AC8"/>
    <w:rsid w:val="00FF3D3C"/>
    <w:rsid w:val="00F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44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41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961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">
    <w:name w:val="Light List"/>
    <w:basedOn w:val="TableauNormal"/>
    <w:uiPriority w:val="61"/>
    <w:rsid w:val="004961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claire">
    <w:name w:val="Light Grid"/>
    <w:basedOn w:val="TableauNormal"/>
    <w:uiPriority w:val="62"/>
    <w:rsid w:val="004961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moyenne1">
    <w:name w:val="Medium Shading 1"/>
    <w:basedOn w:val="TableauNormal"/>
    <w:uiPriority w:val="63"/>
    <w:rsid w:val="004961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4961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">
    <w:name w:val="Medium List 2"/>
    <w:basedOn w:val="TableauNormal"/>
    <w:uiPriority w:val="66"/>
    <w:rsid w:val="004961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">
    <w:name w:val="Medium Grid 3"/>
    <w:basedOn w:val="TableauNormal"/>
    <w:uiPriority w:val="69"/>
    <w:rsid w:val="004961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stefonce">
    <w:name w:val="Dark List"/>
    <w:basedOn w:val="TableauNormal"/>
    <w:uiPriority w:val="70"/>
    <w:rsid w:val="004961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Paragraphedeliste">
    <w:name w:val="List Paragraph"/>
    <w:basedOn w:val="Normal"/>
    <w:uiPriority w:val="34"/>
    <w:qFormat/>
    <w:rsid w:val="001647C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647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7C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41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574A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44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41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961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">
    <w:name w:val="Light List"/>
    <w:basedOn w:val="TableauNormal"/>
    <w:uiPriority w:val="61"/>
    <w:rsid w:val="004961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claire">
    <w:name w:val="Light Grid"/>
    <w:basedOn w:val="TableauNormal"/>
    <w:uiPriority w:val="62"/>
    <w:rsid w:val="004961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moyenne1">
    <w:name w:val="Medium Shading 1"/>
    <w:basedOn w:val="TableauNormal"/>
    <w:uiPriority w:val="63"/>
    <w:rsid w:val="004961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4961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">
    <w:name w:val="Medium List 2"/>
    <w:basedOn w:val="TableauNormal"/>
    <w:uiPriority w:val="66"/>
    <w:rsid w:val="004961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">
    <w:name w:val="Medium Grid 3"/>
    <w:basedOn w:val="TableauNormal"/>
    <w:uiPriority w:val="69"/>
    <w:rsid w:val="004961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stefonce">
    <w:name w:val="Dark List"/>
    <w:basedOn w:val="TableauNormal"/>
    <w:uiPriority w:val="70"/>
    <w:rsid w:val="004961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Paragraphedeliste">
    <w:name w:val="List Paragraph"/>
    <w:basedOn w:val="Normal"/>
    <w:uiPriority w:val="34"/>
    <w:qFormat/>
    <w:rsid w:val="001647C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647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7C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41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574A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1460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26</cp:revision>
  <cp:lastPrinted>2015-03-30T10:14:00Z</cp:lastPrinted>
  <dcterms:created xsi:type="dcterms:W3CDTF">2015-03-09T16:42:00Z</dcterms:created>
  <dcterms:modified xsi:type="dcterms:W3CDTF">2015-03-30T19:33:00Z</dcterms:modified>
</cp:coreProperties>
</file>